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everyone,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I’d like to thank everyone for their help over the past year raising money for HFA (help for animals). We’ve successfully raised 2000 pounds.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main way we raised money was charging 15% of each sale in the dining room ITMO. Also, some of you directly donated money that you </w:t>
      </w:r>
      <w:del w:author="Елизавета Шихова" w:id="0" w:date="2020-12-21T14:01:29Z">
        <w:r w:rsidDel="00000000" w:rsidR="00000000" w:rsidRPr="00000000">
          <w:rPr>
            <w:rtl w:val="0"/>
          </w:rPr>
          <w:delText xml:space="preserve">were not sorry </w:delText>
        </w:r>
      </w:del>
      <w:r w:rsidDel="00000000" w:rsidR="00000000" w:rsidRPr="00000000">
        <w:rPr>
          <w:rtl w:val="0"/>
        </w:rPr>
        <w:t xml:space="preserve">to the organisation, so we want to say a special thank</w:t>
      </w:r>
      <w:del w:author="Елизавета Шихова" w:id="1" w:date="2020-12-21T14:01:37Z">
        <w:r w:rsidDel="00000000" w:rsidR="00000000" w:rsidRPr="00000000">
          <w:rPr>
            <w:rtl w:val="0"/>
          </w:rPr>
          <w:delText xml:space="preserve"> you to yo</w:delText>
        </w:r>
      </w:del>
      <w:r w:rsidDel="00000000" w:rsidR="00000000" w:rsidRPr="00000000">
        <w:rPr>
          <w:rtl w:val="0"/>
        </w:rPr>
        <w:t xml:space="preserve">u.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would just like to let you know there are some useful things that we did</w:t>
      </w:r>
      <w:del w:author="Елизавета Шихова" w:id="2" w:date="2020-12-21T14:01:47Z">
        <w:r w:rsidDel="00000000" w:rsidR="00000000" w:rsidRPr="00000000">
          <w:rPr>
            <w:rtl w:val="0"/>
          </w:rPr>
          <w:delText xml:space="preserve"> ourselves</w:delText>
        </w:r>
      </w:del>
      <w:r w:rsidDel="00000000" w:rsidR="00000000" w:rsidRPr="00000000">
        <w:rPr>
          <w:rtl w:val="0"/>
        </w:rPr>
        <w:t xml:space="preserve">. For example, we held concerts in the assembly hall of our university where people could put some money in the donation box.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Help for animals is a </w:t>
      </w:r>
      <w:del w:author="Елизавета Шихова" w:id="3" w:date="2020-12-21T14:02:03Z">
        <w:r w:rsidDel="00000000" w:rsidR="00000000" w:rsidRPr="00000000">
          <w:rPr>
            <w:rtl w:val="0"/>
          </w:rPr>
          <w:delText xml:space="preserve">charitable </w:delText>
        </w:r>
      </w:del>
      <w:r w:rsidDel="00000000" w:rsidR="00000000" w:rsidRPr="00000000">
        <w:rPr>
          <w:rtl w:val="0"/>
        </w:rPr>
        <w:t xml:space="preserve">organization that uses </w:t>
      </w:r>
      <w:ins w:author="Елизавета Шихова" w:id="4" w:date="2020-12-21T14:02:57Z">
        <w:r w:rsidDel="00000000" w:rsidR="00000000" w:rsidRPr="00000000">
          <w:rPr>
            <w:rtl w:val="0"/>
          </w:rPr>
          <w:t xml:space="preserve">the </w:t>
        </w:r>
      </w:ins>
      <w:r w:rsidDel="00000000" w:rsidR="00000000" w:rsidRPr="00000000">
        <w:rPr>
          <w:rtl w:val="0"/>
        </w:rPr>
        <w:t xml:space="preserve">money to help</w:t>
      </w:r>
      <w:ins w:author="Елизавета Шихова" w:id="5" w:date="2020-12-21T14:02:10Z">
        <w:r w:rsidDel="00000000" w:rsidR="00000000" w:rsidRPr="00000000">
          <w:rPr>
            <w:rtl w:val="0"/>
          </w:rPr>
          <w:t xml:space="preserve">the-a</w:t>
        </w:r>
      </w:ins>
      <w:del w:author="Елизавета Шихова" w:id="5" w:date="2020-12-21T14:02:10Z">
        <w:r w:rsidDel="00000000" w:rsidR="00000000" w:rsidRPr="00000000">
          <w:rPr>
            <w:rtl w:val="0"/>
          </w:rPr>
          <w:delText xml:space="preserve"> </w:delText>
        </w:r>
      </w:del>
      <w:r w:rsidDel="00000000" w:rsidR="00000000" w:rsidRPr="00000000">
        <w:rPr>
          <w:rtl w:val="0"/>
        </w:rPr>
        <w:t xml:space="preserve">shelter</w:t>
      </w:r>
      <w:del w:author="Елизавета Шихова" w:id="6" w:date="2020-12-21T14:03:06Z">
        <w:r w:rsidDel="00000000" w:rsidR="00000000" w:rsidRPr="00000000">
          <w:rPr>
            <w:rtl w:val="0"/>
          </w:rPr>
          <w:delText xml:space="preserve"> </w:delText>
        </w:r>
      </w:del>
      <w:r w:rsidDel="00000000" w:rsidR="00000000" w:rsidRPr="00000000">
        <w:rPr>
          <w:rtl w:val="0"/>
        </w:rPr>
        <w:t xml:space="preserve">: for example, we buy food, collars, patches, small </w:t>
      </w:r>
      <w:ins w:author="Елизавета Шихова" w:id="7" w:date="2020-12-21T14:02:26Z">
        <w:r w:rsidDel="00000000" w:rsidR="00000000" w:rsidRPr="00000000">
          <w:rPr>
            <w:rtl w:val="0"/>
          </w:rPr>
          <w:t xml:space="preserve">???</w:t>
        </w:r>
      </w:ins>
      <w:del w:author="Елизавета Шихова" w:id="7" w:date="2020-12-21T14:02:26Z">
        <w:r w:rsidDel="00000000" w:rsidR="00000000" w:rsidRPr="00000000">
          <w:rPr>
            <w:rtl w:val="0"/>
          </w:rPr>
          <w:delText xml:space="preserve">/ </w:delText>
        </w:r>
      </w:del>
      <w:r w:rsidDel="00000000" w:rsidR="00000000" w:rsidRPr="00000000">
        <w:rPr>
          <w:rtl w:val="0"/>
        </w:rPr>
        <w:t xml:space="preserve">houses .</w:t>
      </w:r>
      <w:ins w:author="Елизавета Шихова" w:id="8" w:date="2020-12-21T14:03:03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  <w:t xml:space="preserve">Some animals are left without guardianship and we believe it is very important to provide them</w:t>
      </w:r>
      <w:ins w:author="Елизавета Шихова" w:id="9" w:date="2020-12-21T14:03:01Z">
        <w:r w:rsidDel="00000000" w:rsidR="00000000" w:rsidRPr="00000000">
          <w:rPr>
            <w:rtl w:val="0"/>
          </w:rPr>
          <w:t xml:space="preserve"> with</w:t>
        </w:r>
      </w:ins>
      <w:r w:rsidDel="00000000" w:rsidR="00000000" w:rsidRPr="00000000">
        <w:rPr>
          <w:rtl w:val="0"/>
        </w:rPr>
        <w:t xml:space="preserve"> a dignified</w:t>
      </w:r>
      <w:del w:author="Елизавета Шихова" w:id="10" w:date="2020-12-21T14:02:38Z">
        <w:r w:rsidDel="00000000" w:rsidR="00000000" w:rsidRPr="00000000">
          <w:rPr>
            <w:rtl w:val="0"/>
          </w:rPr>
          <w:delText xml:space="preserve"> live</w:delText>
        </w:r>
      </w:del>
      <w:r w:rsidDel="00000000" w:rsidR="00000000" w:rsidRPr="00000000">
        <w:rPr>
          <w:rtl w:val="0"/>
        </w:rPr>
        <w:t xml:space="preserve">. There aren’t so many organisations like HFA in </w:t>
      </w:r>
      <w:del w:author="Елизавета Шихова" w:id="11" w:date="2020-12-21T14:02:44Z">
        <w:r w:rsidDel="00000000" w:rsidR="00000000" w:rsidRPr="00000000">
          <w:rPr>
            <w:rtl w:val="0"/>
          </w:rPr>
          <w:delText xml:space="preserve">universitys </w:delText>
        </w:r>
      </w:del>
      <w:r w:rsidDel="00000000" w:rsidR="00000000" w:rsidRPr="00000000">
        <w:rPr>
          <w:rtl w:val="0"/>
        </w:rPr>
        <w:t xml:space="preserve">SPB, so we decided to raise money and help them in this matter.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Thanks again for all your help. Please look out for our next events.</w:t>
      </w:r>
    </w:p>
    <w:p w:rsidR="00000000" w:rsidDel="00000000" w:rsidP="00000000" w:rsidRDefault="00000000" w:rsidRPr="00000000" w14:paraId="00000007">
      <w:pPr>
        <w:rPr/>
      </w:pPr>
      <w:commentRangeStart w:id="0"/>
      <w:r w:rsidDel="00000000" w:rsidR="00000000" w:rsidRPr="00000000">
        <w:rPr>
          <w:rtl w:val="0"/>
        </w:rPr>
        <w:t xml:space="preserve">Vovochka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изавета Шихова" w:id="0" w:date="2020-12-21T14:03:16Z"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B1.1-C2 table for marking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text is relevant to the task and of required size - 1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text engages the reader - 1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format and register are relevant to the task - 1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Each point is sufficiently developed -1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text is organised into logical paragraphs -1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Uses linkers, transition/introductory words covered in the course-0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Uses some new grammar structures fitting the task -1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Accurately uses grammar from the previous level -0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Uses some new vocabulary studied fitting the task -1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Makes no more than 3 errors in familiar vocabulary (spelling, collocations, meaning) -0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7/10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
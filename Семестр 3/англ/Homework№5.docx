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Dear Sir,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 am writing to apply for </w:t>
      </w:r>
      <w:r w:rsidDel="00000000" w:rsidR="00000000" w:rsidRPr="00000000">
        <w:rPr>
          <w:rtl w:val="0"/>
        </w:rPr>
        <w:t xml:space="preserve">the </w:t>
      </w:r>
      <w:del w:author="Елизавета Шихова" w:id="0" w:date="2020-12-21T14:04:05Z">
        <w:r w:rsidDel="00000000" w:rsidR="00000000" w:rsidRPr="00000000">
          <w:rPr>
            <w:rtl w:val="0"/>
          </w:rPr>
          <w:delText xml:space="preserve">of </w:delText>
        </w:r>
      </w:del>
      <w:r w:rsidDel="00000000" w:rsidR="00000000" w:rsidRPr="00000000">
        <w:rPr>
          <w:rtl w:val="0"/>
        </w:rPr>
        <w:t xml:space="preserve">delivery at the Megapizza,</w:t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which you advertised on your website.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 am a student at the University of Manchester and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 am available to work all year, but only</w:t>
      </w:r>
      <w:ins w:author="Елизавета Шихова" w:id="1" w:date="2020-12-21T14:04:22Z">
        <w:r w:rsidDel="00000000" w:rsidR="00000000" w:rsidRPr="00000000">
          <w:rPr>
            <w:rFonts w:ascii="Roboto" w:cs="Roboto" w:eastAsia="Roboto" w:hAnsi="Roboto"/>
            <w:sz w:val="20"/>
            <w:szCs w:val="20"/>
            <w:highlight w:val="white"/>
            <w:rtl w:val="0"/>
          </w:rPr>
          <w:t xml:space="preserve"> in the </w:t>
        </w:r>
      </w:ins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evening.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job with you will be an exciting opportunity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for me to learn new skills and to work in a new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environment. I have a lot of experience of working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 a team and driving in the city</w:t>
      </w:r>
      <w:del w:author="Елизавета Шихова" w:id="2" w:date="2020-12-21T14:04:01Z">
        <w:r w:rsidDel="00000000" w:rsidR="00000000" w:rsidRPr="00000000">
          <w:rPr>
            <w:rFonts w:ascii="Roboto" w:cs="Roboto" w:eastAsia="Roboto" w:hAnsi="Roboto"/>
            <w:sz w:val="20"/>
            <w:szCs w:val="20"/>
            <w:highlight w:val="white"/>
            <w:rtl w:val="0"/>
          </w:rPr>
          <w:delText xml:space="preserve"> </w:delText>
        </w:r>
      </w:del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. My experience of working in a fast,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busy supermarket will be very useful for this job.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 attach a copy of my </w:t>
      </w:r>
      <w:ins w:author="Елизавета Шихова" w:id="3" w:date="2020-12-21T14:04:49Z">
        <w:r w:rsidDel="00000000" w:rsidR="00000000" w:rsidRPr="00000000">
          <w:rPr>
            <w:rFonts w:ascii="Roboto" w:cs="Roboto" w:eastAsia="Roboto" w:hAnsi="Roboto"/>
            <w:sz w:val="20"/>
            <w:szCs w:val="20"/>
            <w:highlight w:val="white"/>
            <w:rtl w:val="0"/>
          </w:rPr>
          <w:t xml:space="preserve">your what?? </w:t>
        </w:r>
      </w:ins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with details of my past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employment.</w:t>
        <w:br w:type="textWrapping"/>
        <w:t xml:space="preserve">Could you please send me information about the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salary?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 look forward to hearing from you.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Yours faithfully.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0"/>
          <w:szCs w:val="20"/>
          <w:highlight w:val="white"/>
        </w:rPr>
      </w:pPr>
      <w:commentRangeStart w:id="0"/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Vovocka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</w:rPr>
        <w:drawing>
          <wp:inline distB="114300" distT="114300" distL="114300" distR="114300">
            <wp:extent cx="5731200" cy="259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Елизавета Шихова" w:id="0" w:date="2020-12-21T14:05:06Z"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B1.1-C2 table for marking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text is relevant to the task and of required size - 1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text engages the reader - 1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 format and register are relevant to the task - 1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Each point is sufficiently developed -1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The text is organised into logical paragraphs -1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Uses linkers, transition/introductory words covered in the course-0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Uses some new grammar structures fitting the task -1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Accurately uses grammar from the previous level -0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Uses some new vocabulary studied fitting the task -1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Makes no more than 3 errors in familiar vocabulary (spelling, collocations, meaning) -0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Total: 7/10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